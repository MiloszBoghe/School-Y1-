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bookmarkStart w:colFirst="0" w:colLast="0" w:name="_gjdgxs" w:id="0"/>
      <w:bookmarkEnd w:id="0"/>
      <w:r w:rsidDel="00000000" w:rsidR="00000000" w:rsidRPr="00000000">
        <w:rPr>
          <w:rtl w:val="0"/>
        </w:rPr>
        <w:t xml:space="preserve">EXAMENVOORBEELD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Richtlijnen</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0"/>
        <w:jc w:val="both"/>
        <w:rPr/>
      </w:pPr>
      <w:r w:rsidDel="00000000" w:rsidR="00000000" w:rsidRPr="00000000">
        <w:rPr>
          <w:rFonts w:ascii="Calibri" w:cs="Calibri" w:eastAsia="Calibri" w:hAnsi="Calibri"/>
          <w:rtl w:val="0"/>
        </w:rPr>
        <w:t xml:space="preserve">Noteer de SQL en/of SQL*Plus code van elke vraag op papier.</w:t>
      </w:r>
    </w:p>
    <w:p w:rsidR="00000000" w:rsidDel="00000000" w:rsidP="00000000" w:rsidRDefault="00000000" w:rsidRPr="00000000">
      <w:pPr>
        <w:numPr>
          <w:ilvl w:val="0"/>
          <w:numId w:val="2"/>
        </w:numPr>
        <w:spacing w:line="240" w:lineRule="auto"/>
        <w:ind w:left="720" w:hanging="360"/>
        <w:contextualSpacing w:val="0"/>
        <w:jc w:val="both"/>
        <w:rPr/>
      </w:pPr>
      <w:r w:rsidDel="00000000" w:rsidR="00000000" w:rsidRPr="00000000">
        <w:rPr>
          <w:rFonts w:ascii="Calibri" w:cs="Calibri" w:eastAsia="Calibri" w:hAnsi="Calibri"/>
          <w:rtl w:val="0"/>
        </w:rPr>
        <w:t xml:space="preserve">Schrijf de scriptfiles zo gebruiksvriendelijk mogelijk. Met andere woorden toon een alias waar nodig.</w:t>
      </w:r>
    </w:p>
    <w:p w:rsidR="00000000" w:rsidDel="00000000" w:rsidP="00000000" w:rsidRDefault="00000000" w:rsidRPr="00000000">
      <w:pPr>
        <w:numPr>
          <w:ilvl w:val="0"/>
          <w:numId w:val="2"/>
        </w:numPr>
        <w:spacing w:line="240" w:lineRule="auto"/>
        <w:ind w:left="720" w:hanging="360"/>
        <w:contextualSpacing w:val="0"/>
        <w:rPr/>
      </w:pPr>
      <w:r w:rsidDel="00000000" w:rsidR="00000000" w:rsidRPr="00000000">
        <w:rPr>
          <w:rFonts w:ascii="Calibri" w:cs="Calibri" w:eastAsia="Calibri" w:hAnsi="Calibri"/>
          <w:rtl w:val="0"/>
        </w:rPr>
        <w:t xml:space="preserve">Hanteer sequenties indien nodig.</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Elke query wordt met 1 SELECT-instructie opgelost.</w:t>
      </w:r>
    </w:p>
    <w:p w:rsidR="00000000" w:rsidDel="00000000" w:rsidP="00000000" w:rsidRDefault="00000000" w:rsidRPr="00000000">
      <w:pPr>
        <w:numPr>
          <w:ilvl w:val="0"/>
          <w:numId w:val="2"/>
        </w:numPr>
        <w:spacing w:before="0" w:line="240" w:lineRule="auto"/>
        <w:ind w:left="720" w:hanging="360"/>
        <w:contextualSpacing w:val="1"/>
        <w:rPr/>
      </w:pPr>
      <w:r w:rsidDel="00000000" w:rsidR="00000000" w:rsidRPr="00000000">
        <w:rPr>
          <w:rFonts w:ascii="Calibri" w:cs="Calibri" w:eastAsia="Calibri" w:hAnsi="Calibri"/>
          <w:rtl w:val="0"/>
        </w:rPr>
        <w:t xml:space="preserve">Elke instructie moet altijd werken ongeacht de inhoud kleine of hoofdletters of een mix bevat.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Elke instructie moet altijd werken ongeacht de default datuminstellingen van de databank.</w:t>
      </w:r>
    </w:p>
    <w:p w:rsidR="00000000" w:rsidDel="00000000" w:rsidP="00000000" w:rsidRDefault="00000000" w:rsidRPr="00000000">
      <w:pPr>
        <w:spacing w:after="0"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Bijgevoegd vind je een overzicht van de tabellen. Dit laatste blad mag je losmaken van de bundel.</w:t>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1 ( 5 )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Schrijf een query die alle vakanties toont die ooit in de maand april of in juli gestart zijn in verblijfplaats “Ter heide”.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LET OP het formaat van de datum in het overzicht.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Toon het overzicht als volgt: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VAKANTIE_ID VAKANTIE_TYPE                  Datum vertrek</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2000 bosverkenning                  2016 apr 07</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2001 hossen in de bossen            2016 jul 10</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9876aa"/>
          <w:shd w:fill="2b2b2b" w:val="clear"/>
          <w:rtl w:val="0"/>
        </w:rPr>
        <w:t xml:space="preserve">VAKANTIE_ID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VAKANTIE_TYPE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VAN </w:t>
      </w:r>
      <w:r w:rsidDel="00000000" w:rsidR="00000000" w:rsidRPr="00000000">
        <w:rPr>
          <w:rFonts w:ascii="Courier New" w:cs="Courier New" w:eastAsia="Courier New" w:hAnsi="Courier New"/>
          <w:b w:val="1"/>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"Datum vertrek"</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VAKANTIES</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commentRangeStart w:id="0"/>
      <w:commentRangeStart w:id="1"/>
      <w:commentRangeStart w:id="2"/>
      <w:commentRangeStart w:id="3"/>
      <w:r w:rsidDel="00000000" w:rsidR="00000000" w:rsidRPr="00000000">
        <w:rPr>
          <w:rFonts w:ascii="Courier New" w:cs="Courier New" w:eastAsia="Courier New" w:hAnsi="Courier New"/>
          <w:b w:val="1"/>
          <w:color w:val="cc7832"/>
          <w:shd w:fill="2b2b2b" w:val="clear"/>
          <w:rtl w:val="0"/>
        </w:rPr>
        <w:t xml:space="preserve">WHERE </w:t>
      </w:r>
      <w:r w:rsidDel="00000000" w:rsidR="00000000" w:rsidRPr="00000000">
        <w:rPr>
          <w:rFonts w:ascii="Courier New" w:cs="Courier New" w:eastAsia="Courier New" w:hAnsi="Courier New"/>
          <w:color w:val="9876aa"/>
          <w:shd w:fill="2b2b2b" w:val="clear"/>
          <w:rtl w:val="0"/>
        </w:rPr>
        <w:t xml:space="preserve">VERBL_ID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9876aa"/>
          <w:shd w:fill="2b2b2b" w:val="clear"/>
          <w:rtl w:val="0"/>
        </w:rPr>
        <w:t xml:space="preserve">VERBL_ID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VERBLIJFPLAATSEN</w:t>
      </w:r>
    </w:p>
    <w:p w:rsidR="00000000" w:rsidDel="00000000" w:rsidP="00000000" w:rsidRDefault="00000000" w:rsidRPr="00000000">
      <w:pPr>
        <w:spacing w:line="240" w:lineRule="auto"/>
        <w:contextualSpacing w:val="0"/>
        <w:rPr>
          <w:ins w:author="Jojo Vdz" w:id="0" w:date="2018-01-30T18:33:07Z"/>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WHERE </w:t>
      </w:r>
      <w:r w:rsidDel="00000000" w:rsidR="00000000" w:rsidRPr="00000000">
        <w:rPr>
          <w:rFonts w:ascii="Courier New" w:cs="Courier New" w:eastAsia="Courier New" w:hAnsi="Courier New"/>
          <w:i w:val="1"/>
          <w:color w:val="ffc66d"/>
          <w:shd w:fill="2b2b2b" w:val="clear"/>
          <w:rtl w:val="0"/>
        </w:rPr>
        <w:t xml:space="preserve">upper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VERBL_NAAM</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a8759"/>
          <w:shd w:fill="2b2b2b" w:val="clear"/>
          <w:rtl w:val="0"/>
        </w:rPr>
        <w:t xml:space="preserve">'TER HEIDE'</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ins w:author="Jojo Vdz" w:id="0" w:date="2018-01-30T18:33:07Z">
        <w:commentRangeStart w:id="4"/>
        <w:commentRangeStart w:id="5"/>
        <w:r w:rsidDel="00000000" w:rsidR="00000000" w:rsidRPr="00000000">
          <w:rPr>
            <w:rtl w:val="0"/>
          </w:rPr>
        </w:r>
      </w:ins>
    </w:p>
    <w:p w:rsidR="00000000" w:rsidDel="00000000" w:rsidP="00000000" w:rsidRDefault="00000000" w:rsidRPr="00000000">
      <w:pPr>
        <w:spacing w:line="240" w:lineRule="auto"/>
        <w:contextualSpacing w:val="0"/>
        <w:rPr>
          <w:ins w:author="Jojo Vdz" w:id="0" w:date="2018-01-30T18:33:07Z"/>
          <w:rFonts w:ascii="Courier New" w:cs="Courier New" w:eastAsia="Courier New" w:hAnsi="Courier New"/>
          <w:color w:val="cc7832"/>
          <w:shd w:fill="2b2b2b" w:val="clear"/>
        </w:rPr>
      </w:pPr>
      <w:ins w:author="Jojo Vdz" w:id="0" w:date="2018-01-30T18:33:07Z">
        <w:r w:rsidDel="00000000" w:rsidR="00000000" w:rsidRPr="00000000">
          <w:rPr>
            <w:rtl w:val="0"/>
          </w:rPr>
        </w:r>
      </w:ins>
    </w:p>
    <w:p w:rsidR="00000000" w:rsidDel="00000000" w:rsidP="00000000" w:rsidRDefault="00000000" w:rsidRPr="00000000">
      <w:pPr>
        <w:spacing w:line="240" w:lineRule="auto"/>
        <w:contextualSpacing w:val="0"/>
        <w:rPr>
          <w:ins w:author="Jojo Vdz" w:id="0" w:date="2018-01-30T18:33:07Z"/>
          <w:rFonts w:ascii="Calibri" w:cs="Calibri" w:eastAsia="Calibri" w:hAnsi="Calibri"/>
          <w:rPrChange w:author="Jojo Vdz" w:id="1" w:date="2018-01-30T18:33:07Z">
            <w:rPr>
              <w:rFonts w:ascii="Courier New" w:cs="Courier New" w:eastAsia="Courier New" w:hAnsi="Courier New"/>
              <w:color w:val="cc7832"/>
              <w:shd w:fill="2b2b2b" w:val="clear"/>
            </w:rPr>
          </w:rPrChange>
        </w:rPr>
      </w:pPr>
      <w:ins w:author="Jojo Vdz" w:id="0" w:date="2018-01-30T18:33:07Z">
        <w:commentRangeStart w:id="4"/>
        <w:commentRangeEnd w:id="4"/>
        <w:r w:rsidDel="00000000" w:rsidR="00000000" w:rsidRPr="00000000">
          <w:commentReference w:id="4"/>
        </w:r>
        <w:commentRangeStart w:id="5"/>
        <w:commentRangeEnd w:id="5"/>
        <w:r w:rsidDel="00000000" w:rsidR="00000000" w:rsidRPr="00000000">
          <w:commentReference w:id="5"/>
        </w:r>
        <w:r w:rsidDel="00000000" w:rsidR="00000000" w:rsidRPr="00000000">
          <w:rPr>
            <w:rFonts w:ascii="Calibri" w:cs="Calibri" w:eastAsia="Calibri" w:hAnsi="Calibri"/>
            <w:rtl w:val="0"/>
            <w:rPrChange w:author="Jojo Vdz" w:id="1" w:date="2018-01-30T18:33:07Z">
              <w:rPr>
                <w:rFonts w:ascii="Courier New" w:cs="Courier New" w:eastAsia="Courier New" w:hAnsi="Courier New"/>
                <w:color w:val="cc7832"/>
                <w:shd w:fill="2b2b2b" w:val="clear"/>
              </w:rPr>
            </w:rPrChange>
          </w:rPr>
          <w:t xml:space="preserve">select vakantie_id, vakantie_type, to_char(van, 'YYYY mon DD') as "Datum vertrek"</w:t>
        </w:r>
      </w:ins>
    </w:p>
    <w:p w:rsidR="00000000" w:rsidDel="00000000" w:rsidP="00000000" w:rsidRDefault="00000000" w:rsidRPr="00000000">
      <w:pPr>
        <w:spacing w:line="240" w:lineRule="auto"/>
        <w:contextualSpacing w:val="0"/>
        <w:rPr>
          <w:ins w:author="Jojo Vdz" w:id="0" w:date="2018-01-30T18:33:07Z"/>
          <w:rFonts w:ascii="Calibri" w:cs="Calibri" w:eastAsia="Calibri" w:hAnsi="Calibri"/>
          <w:rPrChange w:author="Jojo Vdz" w:id="1" w:date="2018-01-30T18:33:07Z">
            <w:rPr>
              <w:rFonts w:ascii="Courier New" w:cs="Courier New" w:eastAsia="Courier New" w:hAnsi="Courier New"/>
              <w:color w:val="cc7832"/>
              <w:shd w:fill="2b2b2b" w:val="clear"/>
            </w:rPr>
          </w:rPrChange>
        </w:rPr>
      </w:pPr>
      <w:ins w:author="Jojo Vdz" w:id="0" w:date="2018-01-30T18:33:07Z">
        <w:commentRangeStart w:id="6"/>
        <w:commentRangeEnd w:id="6"/>
        <w:r w:rsidDel="00000000" w:rsidR="00000000" w:rsidRPr="00000000">
          <w:commentReference w:id="6"/>
        </w:r>
        <w:commentRangeStart w:id="7"/>
        <w:commentRangeEnd w:id="7"/>
        <w:r w:rsidDel="00000000" w:rsidR="00000000" w:rsidRPr="00000000">
          <w:commentReference w:id="7"/>
        </w:r>
        <w:r w:rsidDel="00000000" w:rsidR="00000000" w:rsidRPr="00000000">
          <w:rPr>
            <w:rFonts w:ascii="Calibri" w:cs="Calibri" w:eastAsia="Calibri" w:hAnsi="Calibri"/>
            <w:rtl w:val="0"/>
            <w:rPrChange w:author="Jojo Vdz" w:id="1" w:date="2018-01-30T18:33:07Z">
              <w:rPr>
                <w:rFonts w:ascii="Courier New" w:cs="Courier New" w:eastAsia="Courier New" w:hAnsi="Courier New"/>
                <w:color w:val="cc7832"/>
                <w:shd w:fill="2b2b2b" w:val="clear"/>
              </w:rPr>
            </w:rPrChange>
          </w:rPr>
          <w:t xml:space="preserve">from vakanties v join verblijfplaatsen ve on v.verbl_id = ve.verbl_id</w:t>
        </w:r>
      </w:ins>
    </w:p>
    <w:p w:rsidR="00000000" w:rsidDel="00000000" w:rsidP="00000000" w:rsidRDefault="00000000" w:rsidRPr="00000000">
      <w:pPr>
        <w:spacing w:line="240" w:lineRule="auto"/>
        <w:contextualSpacing w:val="0"/>
        <w:rPr>
          <w:ins w:author="Jojo Vdz" w:id="0" w:date="2018-01-30T18:33:07Z"/>
          <w:rFonts w:ascii="Calibri" w:cs="Calibri" w:eastAsia="Calibri" w:hAnsi="Calibri"/>
          <w:rPrChange w:author="Jojo Vdz" w:id="1" w:date="2018-01-30T18:33:07Z">
            <w:rPr>
              <w:rFonts w:ascii="Courier New" w:cs="Courier New" w:eastAsia="Courier New" w:hAnsi="Courier New"/>
              <w:color w:val="cc7832"/>
              <w:shd w:fill="2b2b2b" w:val="clear"/>
            </w:rPr>
          </w:rPrChange>
        </w:rPr>
      </w:pPr>
      <w:ins w:author="Jojo Vdz" w:id="0" w:date="2018-01-30T18:33:07Z">
        <w:commentRangeStart w:id="8"/>
        <w:commentRangeEnd w:id="8"/>
        <w:r w:rsidDel="00000000" w:rsidR="00000000" w:rsidRPr="00000000">
          <w:commentReference w:id="8"/>
        </w:r>
        <w:commentRangeStart w:id="9"/>
        <w:commentRangeEnd w:id="9"/>
        <w:r w:rsidDel="00000000" w:rsidR="00000000" w:rsidRPr="00000000">
          <w:commentReference w:id="9"/>
        </w:r>
        <w:r w:rsidDel="00000000" w:rsidR="00000000" w:rsidRPr="00000000">
          <w:rPr>
            <w:rFonts w:ascii="Calibri" w:cs="Calibri" w:eastAsia="Calibri" w:hAnsi="Calibri"/>
            <w:rtl w:val="0"/>
            <w:rPrChange w:author="Jojo Vdz" w:id="1" w:date="2018-01-30T18:33:07Z">
              <w:rPr>
                <w:rFonts w:ascii="Courier New" w:cs="Courier New" w:eastAsia="Courier New" w:hAnsi="Courier New"/>
                <w:color w:val="cc7832"/>
                <w:shd w:fill="2b2b2b" w:val="clear"/>
              </w:rPr>
            </w:rPrChange>
          </w:rPr>
          <w:t xml:space="preserve">where upper(ve.verbl_naam) = 'TER HEIDE' and upper(to_char(van, 'MON')) in ('APR', 'JUL');</w:t>
        </w:r>
      </w:ins>
    </w:p>
    <w:p w:rsidR="00000000" w:rsidDel="00000000" w:rsidP="00000000" w:rsidRDefault="00000000" w:rsidRPr="00000000">
      <w:pPr>
        <w:spacing w:line="240" w:lineRule="auto"/>
        <w:contextualSpacing w:val="0"/>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2 ( 4.5 )</w:t>
      </w:r>
    </w:p>
    <w:p w:rsidR="00000000" w:rsidDel="00000000" w:rsidP="00000000" w:rsidRDefault="00000000" w:rsidRPr="0000000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 een query die een aantal gegevens toont </w:t>
      </w:r>
      <w:r w:rsidDel="00000000" w:rsidR="00000000" w:rsidRPr="00000000">
        <w:rPr>
          <w:rFonts w:ascii="Calibri" w:cs="Calibri" w:eastAsia="Calibri" w:hAnsi="Calibri"/>
          <w:b w:val="1"/>
          <w:rtl w:val="0"/>
        </w:rPr>
        <w:t xml:space="preserve">van de laatste reisboeking</w:t>
      </w:r>
      <w:r w:rsidDel="00000000" w:rsidR="00000000" w:rsidRPr="00000000">
        <w:rPr>
          <w:rFonts w:ascii="Calibri" w:cs="Calibri" w:eastAsia="Calibri" w:hAnsi="Calibri"/>
          <w:rtl w:val="0"/>
        </w:rPr>
        <w:t xml:space="preserve"> van een bepaalde klant.  Het klantnr wordt door de gebruiker ingegeven via het toetsenbord.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Toon de gegevens zoals hieronder weergegeven.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LET OP: de laatste kolom geeft “CM lid” weer als het kind lid is van de CM en “geen lid” als het geen lid is van de CM.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VAKANTIE_ID BOEKINGSDATUM  KLANT_NAAM  KLANT_VOORNAAM  KIND_VOORNAAM   LID</w:t>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 --------------- --------</w:t>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2006 07-JAN-16      Daenen      Pieter          Adam            CM lid</w:t>
      </w:r>
    </w:p>
    <w:p w:rsidR="00000000" w:rsidDel="00000000" w:rsidP="00000000" w:rsidRDefault="00000000" w:rsidRPr="00000000">
      <w:pP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2006 07-JAN-16      Daenen      Pieter          Jelle           CM lid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onsolas" w:cs="Consolas" w:eastAsia="Consolas" w:hAnsi="Consolas"/>
          <w:sz w:val="20"/>
          <w:szCs w:val="20"/>
          <w:rtl w:val="0"/>
        </w:rPr>
        <w:t xml:space="preserve">       2006 07-JAN-16      Daenen      Pieter          Koen            geen lid</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a9b7c6"/>
          <w:shd w:fill="2b2b2b" w:val="clear"/>
          <w:rtl w:val="0"/>
        </w:rPr>
        <w:t xml:space="preserve">v.</w:t>
      </w:r>
      <w:r w:rsidDel="00000000" w:rsidR="00000000" w:rsidRPr="00000000">
        <w:rPr>
          <w:rFonts w:ascii="Courier New" w:cs="Courier New" w:eastAsia="Courier New" w:hAnsi="Courier New"/>
          <w:color w:val="9876aa"/>
          <w:shd w:fill="2b2b2b" w:val="clear"/>
          <w:rtl w:val="0"/>
        </w:rPr>
        <w:t xml:space="preserve">VAKANTIE_ID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BOEKINGSDATUM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k0.</w:t>
      </w:r>
      <w:r w:rsidDel="00000000" w:rsidR="00000000" w:rsidRPr="00000000">
        <w:rPr>
          <w:rFonts w:ascii="Courier New" w:cs="Courier New" w:eastAsia="Courier New" w:hAnsi="Courier New"/>
          <w:color w:val="9876aa"/>
          <w:shd w:fill="2b2b2b" w:val="clear"/>
          <w:rtl w:val="0"/>
        </w:rPr>
        <w:t xml:space="preserve">KLANT_NAAM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k0.</w:t>
      </w:r>
      <w:r w:rsidDel="00000000" w:rsidR="00000000" w:rsidRPr="00000000">
        <w:rPr>
          <w:rFonts w:ascii="Courier New" w:cs="Courier New" w:eastAsia="Courier New" w:hAnsi="Courier New"/>
          <w:color w:val="9876aa"/>
          <w:shd w:fill="2b2b2b" w:val="clear"/>
          <w:rtl w:val="0"/>
        </w:rPr>
        <w:t xml:space="preserve">KLANT_VOORNAAM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KIND_VOORNAAM</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CASE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CM_LID </w:t>
      </w:r>
      <w:r w:rsidDel="00000000" w:rsidR="00000000" w:rsidRPr="00000000">
        <w:rPr>
          <w:rFonts w:ascii="Courier New" w:cs="Courier New" w:eastAsia="Courier New" w:hAnsi="Courier New"/>
          <w:b w:val="1"/>
          <w:color w:val="cc7832"/>
          <w:shd w:fill="2b2b2b" w:val="clear"/>
          <w:rtl w:val="0"/>
        </w:rPr>
        <w:t xml:space="preserve">WHEN </w:t>
      </w:r>
      <w:r w:rsidDel="00000000" w:rsidR="00000000" w:rsidRPr="00000000">
        <w:rPr>
          <w:rFonts w:ascii="Courier New" w:cs="Courier New" w:eastAsia="Courier New" w:hAnsi="Courier New"/>
          <w:color w:val="6a8759"/>
          <w:shd w:fill="2b2b2b" w:val="clear"/>
          <w:rtl w:val="0"/>
        </w:rPr>
        <w:t xml:space="preserve">'J' </w:t>
      </w:r>
      <w:r w:rsidDel="00000000" w:rsidR="00000000" w:rsidRPr="00000000">
        <w:rPr>
          <w:rFonts w:ascii="Courier New" w:cs="Courier New" w:eastAsia="Courier New" w:hAnsi="Courier New"/>
          <w:b w:val="1"/>
          <w:color w:val="cc7832"/>
          <w:shd w:fill="2b2b2b" w:val="clear"/>
          <w:rtl w:val="0"/>
        </w:rPr>
        <w:t xml:space="preserve">THEN </w:t>
      </w:r>
      <w:r w:rsidDel="00000000" w:rsidR="00000000" w:rsidRPr="00000000">
        <w:rPr>
          <w:rFonts w:ascii="Courier New" w:cs="Courier New" w:eastAsia="Courier New" w:hAnsi="Courier New"/>
          <w:color w:val="6a8759"/>
          <w:shd w:fill="2b2b2b" w:val="clear"/>
          <w:rtl w:val="0"/>
        </w:rPr>
        <w:t xml:space="preserve">'CM lid'</w:t>
      </w:r>
    </w:p>
    <w:p w:rsidR="00000000" w:rsidDel="00000000" w:rsidP="00000000" w:rsidRDefault="00000000" w:rsidRPr="00000000">
      <w:pPr>
        <w:spacing w:line="240" w:lineRule="auto"/>
        <w:contextualSpacing w:val="0"/>
        <w:rPr>
          <w:rFonts w:ascii="Courier New" w:cs="Courier New" w:eastAsia="Courier New" w:hAnsi="Courier New"/>
          <w:color w:val="6a8759"/>
          <w:shd w:fill="2b2b2b" w:val="clear"/>
        </w:rPr>
      </w:pP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ELSE </w:t>
      </w:r>
      <w:r w:rsidDel="00000000" w:rsidR="00000000" w:rsidRPr="00000000">
        <w:rPr>
          <w:rFonts w:ascii="Courier New" w:cs="Courier New" w:eastAsia="Courier New" w:hAnsi="Courier New"/>
          <w:color w:val="6a8759"/>
          <w:shd w:fill="2b2b2b" w:val="clear"/>
          <w:rtl w:val="0"/>
        </w:rPr>
        <w:t xml:space="preserve">'geen lid'</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6a8759"/>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END AS </w:t>
      </w:r>
      <w:r w:rsidDel="00000000" w:rsidR="00000000" w:rsidRPr="00000000">
        <w:rPr>
          <w:rFonts w:ascii="Courier New" w:cs="Courier New" w:eastAsia="Courier New" w:hAnsi="Courier New"/>
          <w:color w:val="a9b7c6"/>
          <w:shd w:fill="2b2b2b" w:val="clear"/>
          <w:rtl w:val="0"/>
        </w:rPr>
        <w:t xml:space="preserve">lid</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INSCHRIJVINGEN </w:t>
      </w:r>
      <w:r w:rsidDel="00000000" w:rsidR="00000000" w:rsidRPr="00000000">
        <w:rPr>
          <w:rFonts w:ascii="Courier New" w:cs="Courier New" w:eastAsia="Courier New" w:hAnsi="Courier New"/>
          <w:b w:val="1"/>
          <w:color w:val="cc7832"/>
          <w:shd w:fill="2b2b2b" w:val="clear"/>
          <w:rtl w:val="0"/>
        </w:rPr>
        <w:t xml:space="preserve">i JOIN </w:t>
      </w:r>
      <w:r w:rsidDel="00000000" w:rsidR="00000000" w:rsidRPr="00000000">
        <w:rPr>
          <w:rFonts w:ascii="Courier New" w:cs="Courier New" w:eastAsia="Courier New" w:hAnsi="Courier New"/>
          <w:color w:val="a9b7c6"/>
          <w:shd w:fill="2b2b2b" w:val="clear"/>
          <w:rtl w:val="0"/>
        </w:rPr>
        <w:t xml:space="preserve">INSCHRIJVINGEN_KINDGEGEVENS k </w:t>
      </w:r>
      <w:r w:rsidDel="00000000" w:rsidR="00000000" w:rsidRPr="00000000">
        <w:rPr>
          <w:rFonts w:ascii="Courier New" w:cs="Courier New" w:eastAsia="Courier New" w:hAnsi="Courier New"/>
          <w:b w:val="1"/>
          <w:color w:val="cc7832"/>
          <w:shd w:fill="2b2b2b" w:val="clear"/>
          <w:rtl w:val="0"/>
        </w:rPr>
        <w:t xml:space="preserve">ON 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INSCHRIJVING_ID </w:t>
      </w:r>
      <w:r w:rsidDel="00000000" w:rsidR="00000000" w:rsidRPr="00000000">
        <w:rPr>
          <w:rFonts w:ascii="Courier New" w:cs="Courier New" w:eastAsia="Courier New" w:hAnsi="Courier New"/>
          <w:color w:val="a9b7c6"/>
          <w:shd w:fill="2b2b2b" w:val="clear"/>
          <w:rtl w:val="0"/>
        </w:rPr>
        <w:t xml:space="preserve">= k.</w:t>
      </w:r>
      <w:r w:rsidDel="00000000" w:rsidR="00000000" w:rsidRPr="00000000">
        <w:rPr>
          <w:rFonts w:ascii="Courier New" w:cs="Courier New" w:eastAsia="Courier New" w:hAnsi="Courier New"/>
          <w:color w:val="9876aa"/>
          <w:shd w:fill="2b2b2b" w:val="clear"/>
          <w:rtl w:val="0"/>
        </w:rPr>
        <w:t xml:space="preserve">INSCHR_ID</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KLANTEN k0 </w:t>
      </w:r>
      <w:r w:rsidDel="00000000" w:rsidR="00000000" w:rsidRPr="00000000">
        <w:rPr>
          <w:rFonts w:ascii="Courier New" w:cs="Courier New" w:eastAsia="Courier New" w:hAnsi="Courier New"/>
          <w:b w:val="1"/>
          <w:color w:val="cc7832"/>
          <w:shd w:fill="2b2b2b" w:val="clear"/>
          <w:rtl w:val="0"/>
        </w:rPr>
        <w:t xml:space="preserve">ON 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KLANT_ID </w:t>
      </w:r>
      <w:r w:rsidDel="00000000" w:rsidR="00000000" w:rsidRPr="00000000">
        <w:rPr>
          <w:rFonts w:ascii="Courier New" w:cs="Courier New" w:eastAsia="Courier New" w:hAnsi="Courier New"/>
          <w:color w:val="a9b7c6"/>
          <w:shd w:fill="2b2b2b" w:val="clear"/>
          <w:rtl w:val="0"/>
        </w:rPr>
        <w:t xml:space="preserve">= k0.</w:t>
      </w:r>
      <w:r w:rsidDel="00000000" w:rsidR="00000000" w:rsidRPr="00000000">
        <w:rPr>
          <w:rFonts w:ascii="Courier New" w:cs="Courier New" w:eastAsia="Courier New" w:hAnsi="Courier New"/>
          <w:color w:val="9876aa"/>
          <w:shd w:fill="2b2b2b" w:val="clear"/>
          <w:rtl w:val="0"/>
        </w:rPr>
        <w:t xml:space="preserve">KLANT_ID</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VAKANTIES v </w:t>
      </w:r>
      <w:r w:rsidDel="00000000" w:rsidR="00000000" w:rsidRPr="00000000">
        <w:rPr>
          <w:rFonts w:ascii="Courier New" w:cs="Courier New" w:eastAsia="Courier New" w:hAnsi="Courier New"/>
          <w:b w:val="1"/>
          <w:color w:val="cc7832"/>
          <w:shd w:fill="2b2b2b" w:val="clear"/>
          <w:rtl w:val="0"/>
        </w:rPr>
        <w:t xml:space="preserve">ON 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VAK_ID </w:t>
      </w:r>
      <w:r w:rsidDel="00000000" w:rsidR="00000000" w:rsidRPr="00000000">
        <w:rPr>
          <w:rFonts w:ascii="Courier New" w:cs="Courier New" w:eastAsia="Courier New" w:hAnsi="Courier New"/>
          <w:color w:val="a9b7c6"/>
          <w:shd w:fill="2b2b2b" w:val="clear"/>
          <w:rtl w:val="0"/>
        </w:rPr>
        <w:t xml:space="preserve">= v.</w:t>
      </w:r>
      <w:r w:rsidDel="00000000" w:rsidR="00000000" w:rsidRPr="00000000">
        <w:rPr>
          <w:rFonts w:ascii="Courier New" w:cs="Courier New" w:eastAsia="Courier New" w:hAnsi="Courier New"/>
          <w:color w:val="9876aa"/>
          <w:shd w:fill="2b2b2b" w:val="clear"/>
          <w:rtl w:val="0"/>
        </w:rPr>
        <w:t xml:space="preserve">VAKANTIE_ID</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WHERE 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KLANT_ID </w:t>
      </w:r>
      <w:r w:rsidDel="00000000" w:rsidR="00000000" w:rsidRPr="00000000">
        <w:rPr>
          <w:rFonts w:ascii="Courier New" w:cs="Courier New" w:eastAsia="Courier New" w:hAnsi="Courier New"/>
          <w:color w:val="a9b7c6"/>
          <w:shd w:fill="2b2b2b" w:val="clear"/>
          <w:rtl w:val="0"/>
        </w:rPr>
        <w:t xml:space="preserve">= &amp;&amp;klant </w:t>
      </w:r>
      <w:r w:rsidDel="00000000" w:rsidR="00000000" w:rsidRPr="00000000">
        <w:rPr>
          <w:rFonts w:ascii="Courier New" w:cs="Courier New" w:eastAsia="Courier New" w:hAnsi="Courier New"/>
          <w:b w:val="1"/>
          <w:color w:val="cc7832"/>
          <w:shd w:fill="2b2b2b" w:val="clear"/>
          <w:rtl w:val="0"/>
        </w:rPr>
        <w:t xml:space="preserve">AND i</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BOEKINGSDATUM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i w:val="1"/>
          <w:color w:val="ffc66d"/>
          <w:shd w:fill="2b2b2b" w:val="clear"/>
          <w:rtl w:val="0"/>
        </w:rPr>
        <w:t xml:space="preserve">MAX</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BOEKINGSDATUM</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INSCHRIJVINGEN</w:t>
      </w:r>
    </w:p>
    <w:p w:rsidR="00000000" w:rsidDel="00000000" w:rsidP="00000000" w:rsidRDefault="00000000" w:rsidRPr="00000000">
      <w:pPr>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WHERE </w:t>
      </w:r>
      <w:r w:rsidDel="00000000" w:rsidR="00000000" w:rsidRPr="00000000">
        <w:rPr>
          <w:rFonts w:ascii="Courier New" w:cs="Courier New" w:eastAsia="Courier New" w:hAnsi="Courier New"/>
          <w:color w:val="9876aa"/>
          <w:shd w:fill="2b2b2b" w:val="clear"/>
          <w:rtl w:val="0"/>
        </w:rPr>
        <w:t xml:space="preserve">KLANT_ID </w:t>
      </w:r>
      <w:r w:rsidDel="00000000" w:rsidR="00000000" w:rsidRPr="00000000">
        <w:rPr>
          <w:rFonts w:ascii="Courier New" w:cs="Courier New" w:eastAsia="Courier New" w:hAnsi="Courier New"/>
          <w:color w:val="a9b7c6"/>
          <w:shd w:fill="2b2b2b" w:val="clear"/>
          <w:rtl w:val="0"/>
        </w:rPr>
        <w:t xml:space="preserve">= &amp;klant)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3 ( 4)</w:t>
      </w:r>
    </w:p>
    <w:p w:rsidR="00000000" w:rsidDel="00000000" w:rsidP="00000000" w:rsidRDefault="00000000" w:rsidRPr="0000000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CM houdt van haar klanten ook bepaalde medische informatie bij.  Hiervoor wordt elk jaar een nieuwe tabel aangemaakt.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Enkel personen waar deze informatie nuttig is worden in de tabel bijgehouden, dus alle kolommen moeten ingevuld worden.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Hiervoor dien je een tabel te creëren met volgende kolommen: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klant_id: deze kolom verwijst naar de primary key in de tabel klanten.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registratie_datum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 tekst van ten hoogste 100 tekens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datum_attest: bouw een controle in dat de datum valt in het jaar 2017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primare sleutel van deze tabel wordt gevormd door de combinatie van het klant_id en de registratie_datum.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 de tabel med_info2017 aan met de nodige constraints.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CREATE TABLE </w:t>
      </w:r>
      <w:r w:rsidDel="00000000" w:rsidR="00000000" w:rsidRPr="00000000">
        <w:rPr>
          <w:rFonts w:ascii="Courier New" w:cs="Courier New" w:eastAsia="Courier New" w:hAnsi="Courier New"/>
          <w:color w:val="a9b7c6"/>
          <w:shd w:fill="2b2b2b" w:val="clear"/>
          <w:rtl w:val="0"/>
        </w:rPr>
        <w:t xml:space="preserve">med_info2017</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klant_id              </w:t>
      </w:r>
      <w:r w:rsidDel="00000000" w:rsidR="00000000" w:rsidRPr="00000000">
        <w:rPr>
          <w:rFonts w:ascii="Courier New" w:cs="Courier New" w:eastAsia="Courier New" w:hAnsi="Courier New"/>
          <w:b w:val="1"/>
          <w:color w:val="cc7832"/>
          <w:shd w:fill="2b2b2b" w:val="clear"/>
          <w:rtl w:val="0"/>
        </w:rPr>
        <w:t xml:space="preserve">VARCHAR2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CONSTRAINT </w:t>
      </w:r>
      <w:r w:rsidDel="00000000" w:rsidR="00000000" w:rsidRPr="00000000">
        <w:rPr>
          <w:rFonts w:ascii="Courier New" w:cs="Courier New" w:eastAsia="Courier New" w:hAnsi="Courier New"/>
          <w:color w:val="a9b7c6"/>
          <w:shd w:fill="2b2b2b" w:val="clear"/>
          <w:rtl w:val="0"/>
        </w:rPr>
        <w:t xml:space="preserve">M_KLID_FK </w:t>
      </w:r>
      <w:r w:rsidDel="00000000" w:rsidR="00000000" w:rsidRPr="00000000">
        <w:rPr>
          <w:rFonts w:ascii="Courier New" w:cs="Courier New" w:eastAsia="Courier New" w:hAnsi="Courier New"/>
          <w:b w:val="1"/>
          <w:color w:val="cc7832"/>
          <w:shd w:fill="2b2b2b" w:val="clear"/>
          <w:rtl w:val="0"/>
        </w:rPr>
        <w:t xml:space="preserve">REFERENCES </w:t>
      </w:r>
      <w:r w:rsidDel="00000000" w:rsidR="00000000" w:rsidRPr="00000000">
        <w:rPr>
          <w:rFonts w:ascii="Courier New" w:cs="Courier New" w:eastAsia="Courier New" w:hAnsi="Courier New"/>
          <w:color w:val="a9b7c6"/>
          <w:shd w:fill="2b2b2b" w:val="clear"/>
          <w:rtl w:val="0"/>
        </w:rPr>
        <w:t xml:space="preserve">KLANTEN(</w:t>
      </w:r>
      <w:r w:rsidDel="00000000" w:rsidR="00000000" w:rsidRPr="00000000">
        <w:rPr>
          <w:rFonts w:ascii="Courier New" w:cs="Courier New" w:eastAsia="Courier New" w:hAnsi="Courier New"/>
          <w:color w:val="9876aa"/>
          <w:shd w:fill="2b2b2b" w:val="clear"/>
          <w:rtl w:val="0"/>
        </w:rPr>
        <w:t xml:space="preserve">KLANT_ID</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registratie_datum    </w:t>
      </w:r>
      <w:r w:rsidDel="00000000" w:rsidR="00000000" w:rsidRPr="00000000">
        <w:rPr>
          <w:rFonts w:ascii="Courier New" w:cs="Courier New" w:eastAsia="Courier New" w:hAnsi="Courier New"/>
          <w:b w:val="1"/>
          <w:color w:val="cc7832"/>
          <w:shd w:fill="2b2b2b" w:val="clear"/>
          <w:rtl w:val="0"/>
        </w:rPr>
        <w:t xml:space="preserve">DATE</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info                 </w:t>
      </w:r>
      <w:r w:rsidDel="00000000" w:rsidR="00000000" w:rsidRPr="00000000">
        <w:rPr>
          <w:rFonts w:ascii="Courier New" w:cs="Courier New" w:eastAsia="Courier New" w:hAnsi="Courier New"/>
          <w:b w:val="1"/>
          <w:color w:val="cc7832"/>
          <w:shd w:fill="2b2b2b" w:val="clear"/>
          <w:rtl w:val="0"/>
        </w:rPr>
        <w:t xml:space="preserve">VARCHAR2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100</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datum_attest         </w:t>
      </w:r>
      <w:r w:rsidDel="00000000" w:rsidR="00000000" w:rsidRPr="00000000">
        <w:rPr>
          <w:rFonts w:ascii="Courier New" w:cs="Courier New" w:eastAsia="Courier New" w:hAnsi="Courier New"/>
          <w:b w:val="1"/>
          <w:color w:val="cc7832"/>
          <w:shd w:fill="2b2b2b" w:val="clear"/>
          <w:rtl w:val="0"/>
        </w:rPr>
        <w:t xml:space="preserve">DATE            CONSTRAINT </w:t>
      </w:r>
      <w:r w:rsidDel="00000000" w:rsidR="00000000" w:rsidRPr="00000000">
        <w:rPr>
          <w:rFonts w:ascii="Courier New" w:cs="Courier New" w:eastAsia="Courier New" w:hAnsi="Courier New"/>
          <w:color w:val="a9b7c6"/>
          <w:shd w:fill="2b2b2b" w:val="clear"/>
          <w:rtl w:val="0"/>
        </w:rPr>
        <w:t xml:space="preserve">M_DATT_CH </w:t>
      </w:r>
      <w:r w:rsidDel="00000000" w:rsidR="00000000" w:rsidRPr="00000000">
        <w:rPr>
          <w:rFonts w:ascii="Courier New" w:cs="Courier New" w:eastAsia="Courier New" w:hAnsi="Courier New"/>
          <w:b w:val="1"/>
          <w:color w:val="cc7832"/>
          <w:shd w:fill="2b2b2b" w:val="clear"/>
          <w:rtl w:val="0"/>
        </w:rPr>
        <w:t xml:space="preserve">CHECK </w:t>
      </w:r>
      <w:r w:rsidDel="00000000" w:rsidR="00000000" w:rsidRPr="00000000">
        <w:rPr>
          <w:rFonts w:ascii="Courier New" w:cs="Courier New" w:eastAsia="Courier New" w:hAnsi="Courier New"/>
          <w:color w:val="a9b7c6"/>
          <w:shd w:fill="2b2b2b" w:val="clear"/>
          <w:rtl w:val="0"/>
        </w:rPr>
        <w:t xml:space="preserve">(</w:t>
      </w:r>
      <w:ins w:author="Ward Poel" w:id="2" w:date="2018-01-30T18:48:11Z">
        <w:r w:rsidDel="00000000" w:rsidR="00000000" w:rsidRPr="00000000">
          <w:rPr>
            <w:rFonts w:ascii="Courier New" w:cs="Courier New" w:eastAsia="Courier New" w:hAnsi="Courier New"/>
            <w:color w:val="a9b7c6"/>
            <w:shd w:fill="2b2b2b" w:val="clear"/>
            <w:rtl w:val="0"/>
          </w:rPr>
          <w:t xml:space="preserve">TO_NUMBER(</w:t>
        </w:r>
      </w:ins>
      <w:r w:rsidDel="00000000" w:rsidR="00000000" w:rsidRPr="00000000">
        <w:rPr>
          <w:rFonts w:ascii="Courier New" w:cs="Courier New" w:eastAsia="Courier New" w:hAnsi="Courier New"/>
          <w:i w:val="1"/>
          <w:color w:val="ffc66d"/>
          <w:shd w:fill="2b2b2b" w:val="clear"/>
          <w:rtl w:val="0"/>
        </w:rPr>
        <w:t xml:space="preserve">TO_CHAR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datum_attest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'YYYY'</w:t>
      </w:r>
      <w:r w:rsidDel="00000000" w:rsidR="00000000" w:rsidRPr="00000000">
        <w:rPr>
          <w:rFonts w:ascii="Courier New" w:cs="Courier New" w:eastAsia="Courier New" w:hAnsi="Courier New"/>
          <w:color w:val="a9b7c6"/>
          <w:shd w:fill="2b2b2b" w:val="clear"/>
          <w:rtl w:val="0"/>
        </w:rPr>
        <w:t xml:space="preserve">)</w:t>
      </w:r>
      <w:ins w:author="Ward Poel" w:id="3" w:date="2018-01-30T18:48:16Z">
        <w:r w:rsidDel="00000000" w:rsidR="00000000" w:rsidRPr="00000000">
          <w:rPr>
            <w:rFonts w:ascii="Courier New" w:cs="Courier New" w:eastAsia="Courier New" w:hAnsi="Courier New"/>
            <w:color w:val="a9b7c6"/>
            <w:shd w:fill="2b2b2b" w:val="clear"/>
            <w:rtl w:val="0"/>
          </w:rPr>
          <w:t xml:space="preserve">)</w:t>
        </w:r>
      </w:ins>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2017</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b w:val="1"/>
          <w:color w:val="cc7832"/>
          <w:shd w:fill="2b2b2b" w:val="clear"/>
          <w:rtl w:val="0"/>
        </w:rPr>
        <w:t xml:space="preserve">PRIMARY KEY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klant_id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registratie_datum</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4 ( 4 )</w:t>
      </w:r>
    </w:p>
    <w:p w:rsidR="00000000" w:rsidDel="00000000" w:rsidP="00000000" w:rsidRDefault="00000000" w:rsidRPr="0000000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aantal kinderen hebben in 2016 zo’n fijne vakantie gehad dat ze graag in 2017 dezelfde soort vakantie opnieuw willen doen.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Dit is het geval voor de kinderen met inschrijvingsid 45.  Voor de kinderen die qua leeftijd nog in aanmerking komen gaat eenzelfde soort vakantie geboekt worden.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Dit gebeurt in 2 stappen: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schrijf de instructie om een inschrijving te doen voor vakantie met id 2012 voor de klant met id 144.  Boekingsdatum is de huidige datum en er wordt geen voorschot betaald.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b w:val="1"/>
          <w:color w:val="cc7832"/>
          <w:shd w:fill="2b2b2b" w:val="clear"/>
          <w:rtl w:val="0"/>
        </w:rPr>
        <w:t xml:space="preserve">INSERT INTO </w:t>
      </w:r>
      <w:r w:rsidDel="00000000" w:rsidR="00000000" w:rsidRPr="00000000">
        <w:rPr>
          <w:rFonts w:ascii="Courier New" w:cs="Courier New" w:eastAsia="Courier New" w:hAnsi="Courier New"/>
          <w:color w:val="a9b7c6"/>
          <w:shd w:fill="2b2b2b" w:val="clear"/>
          <w:rtl w:val="0"/>
        </w:rPr>
        <w:t xml:space="preserve">INSCHRIJVINGEN </w:t>
      </w:r>
      <w:r w:rsidDel="00000000" w:rsidR="00000000" w:rsidRPr="00000000">
        <w:rPr>
          <w:rFonts w:ascii="Courier New" w:cs="Courier New" w:eastAsia="Courier New" w:hAnsi="Courier New"/>
          <w:b w:val="1"/>
          <w:color w:val="cc7832"/>
          <w:shd w:fill="2b2b2b" w:val="clear"/>
          <w:rtl w:val="0"/>
        </w:rPr>
        <w:t xml:space="preserve">VALUES </w:t>
      </w:r>
      <w:r w:rsidDel="00000000" w:rsidR="00000000" w:rsidRPr="00000000">
        <w:rPr>
          <w:rFonts w:ascii="Courier New" w:cs="Courier New" w:eastAsia="Courier New" w:hAnsi="Courier New"/>
          <w:color w:val="a9b7c6"/>
          <w:shd w:fill="2b2b2b" w:val="clear"/>
          <w:rtl w:val="0"/>
        </w:rPr>
        <w:t xml:space="preserve">(INSCHRIJVING_ID_SEQ.</w:t>
      </w:r>
      <w:r w:rsidDel="00000000" w:rsidR="00000000" w:rsidRPr="00000000">
        <w:rPr>
          <w:rFonts w:ascii="Courier New" w:cs="Courier New" w:eastAsia="Courier New" w:hAnsi="Courier New"/>
          <w:color w:val="ffc66d"/>
          <w:shd w:fill="2b2b2b" w:val="clear"/>
          <w:rtl w:val="0"/>
        </w:rPr>
        <w:t xml:space="preserve">nextval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144</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2012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sysdate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schrijf de instructie om de kinderen die vorig jaar ingeschreven waren met inschrijvingsid 45 in te schrijven in tabel inschrijvingen_kindgegevens.  Gebruik als inschrijvingsid 83.  Let op: enkel kinderen die geboren zijn in het jaar 2007 mogen opnieuw ingeschreven worden (de anderen zijn helaas te oud om nog mee te mogen).  Neem alle gegevens over van hun vorige inschrijving.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9876aa"/>
          <w:shd w:fill="2b2b2b" w:val="clear"/>
        </w:rPr>
      </w:pPr>
      <w:r w:rsidDel="00000000" w:rsidR="00000000" w:rsidRPr="00000000">
        <w:rPr>
          <w:rFonts w:ascii="Courier New" w:cs="Courier New" w:eastAsia="Courier New" w:hAnsi="Courier New"/>
          <w:b w:val="1"/>
          <w:color w:val="cc7832"/>
          <w:shd w:fill="2b2b2b" w:val="clear"/>
          <w:rtl w:val="0"/>
        </w:rPr>
        <w:t xml:space="preserve">INSERT INTO </w:t>
      </w:r>
      <w:r w:rsidDel="00000000" w:rsidR="00000000" w:rsidRPr="00000000">
        <w:rPr>
          <w:rFonts w:ascii="Courier New" w:cs="Courier New" w:eastAsia="Courier New" w:hAnsi="Courier New"/>
          <w:color w:val="a9b7c6"/>
          <w:shd w:fill="2b2b2b" w:val="clear"/>
          <w:rtl w:val="0"/>
        </w:rPr>
        <w:t xml:space="preserve">INSCHRIJVINGEN_KINDGEGEVENS </w:t>
      </w: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6897bb"/>
          <w:shd w:fill="2b2b2b" w:val="clear"/>
          <w:rtl w:val="0"/>
        </w:rPr>
        <w:t xml:space="preserve">83</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KIND_VOORNAAM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KIND_NAAM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GEBOORTEDATUM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LENGTE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SCHOENMAAT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CM_LID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INSCHRIJVINGEN_KINDGEGEVENS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WHERE </w:t>
      </w:r>
      <w:r w:rsidDel="00000000" w:rsidR="00000000" w:rsidRPr="00000000">
        <w:rPr>
          <w:rFonts w:ascii="Courier New" w:cs="Courier New" w:eastAsia="Courier New" w:hAnsi="Courier New"/>
          <w:i w:val="1"/>
          <w:color w:val="ffc66d"/>
          <w:shd w:fill="2b2b2b" w:val="clear"/>
          <w:rtl w:val="0"/>
        </w:rPr>
        <w:t xml:space="preserve">TO_CHAR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GEBOORTEDATUM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'YYYY'</w:t>
      </w:r>
      <w:r w:rsidDel="00000000" w:rsidR="00000000" w:rsidRPr="00000000">
        <w:rPr>
          <w:rFonts w:ascii="Courier New" w:cs="Courier New" w:eastAsia="Courier New" w:hAnsi="Courier New"/>
          <w:color w:val="a9b7c6"/>
          <w:shd w:fill="2b2b2b" w:val="clear"/>
          <w:rtl w:val="0"/>
        </w:rPr>
        <w:t xml:space="preserve">) &lt;= (</w:t>
      </w: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9876aa"/>
          <w:shd w:fill="2b2b2b" w:val="clear"/>
          <w:rtl w:val="0"/>
        </w:rPr>
        <w:t xml:space="preserve">MAXGEBOORTEJAAR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VAKANTIES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WHERE </w:t>
      </w:r>
      <w:r w:rsidDel="00000000" w:rsidR="00000000" w:rsidRPr="00000000">
        <w:rPr>
          <w:rFonts w:ascii="Courier New" w:cs="Courier New" w:eastAsia="Courier New" w:hAnsi="Courier New"/>
          <w:color w:val="9876aa"/>
          <w:shd w:fill="2b2b2b" w:val="clear"/>
          <w:rtl w:val="0"/>
        </w:rPr>
        <w:t xml:space="preserve">VAKANTIE_ID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2012</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AND </w:t>
      </w:r>
      <w:r w:rsidDel="00000000" w:rsidR="00000000" w:rsidRPr="00000000">
        <w:rPr>
          <w:rFonts w:ascii="Courier New" w:cs="Courier New" w:eastAsia="Courier New" w:hAnsi="Courier New"/>
          <w:color w:val="9876aa"/>
          <w:shd w:fill="2b2b2b" w:val="clear"/>
          <w:rtl w:val="0"/>
        </w:rPr>
        <w:t xml:space="preserve">INSCHR_ID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45</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Daarna maak je de inschrijvingen ongedaan. Hoe heb je dit gedaan?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ourier New" w:cs="Courier New" w:eastAsia="Courier New" w:hAnsi="Courier New"/>
          <w:b w:val="1"/>
          <w:color w:val="cc7832"/>
          <w:shd w:fill="2b2b2b" w:val="clear"/>
          <w:rtl w:val="0"/>
        </w:rPr>
        <w:t xml:space="preserve">ROLLBACK</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5 ( 5.5 )</w:t>
      </w:r>
    </w:p>
    <w:p w:rsidR="00000000" w:rsidDel="00000000" w:rsidP="00000000" w:rsidRDefault="00000000" w:rsidRPr="0000000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Toon per vakantie het vakantie_id, de vertrekdatum, het maximaal aantal inschrijvingen, het effectief aantal inschrijvingen en de totale prijs (ongeacht of er reeds voorschot betaald werd of niet).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Enkel reizen die nog moeten aanvangen en die nog niet volzet zijn worden getoond.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eerstvolgende reis wordt bovenaan getoond.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Tip: de reeds gedane inschrijvingen vind je terug in inschrijvingen_kindgegevens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Toon dit overzicht als volgt: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VAKANTIE_ID VAN       MAX_AANTAL_INSCHRIJVINGEN     AANTAL totale prijs</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 ---------- ------------</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2028 07-JUL-17                        20         12         1788</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SELECT </w:t>
      </w:r>
      <w:r w:rsidDel="00000000" w:rsidR="00000000" w:rsidRPr="00000000">
        <w:rPr>
          <w:rFonts w:ascii="Courier New" w:cs="Courier New" w:eastAsia="Courier New" w:hAnsi="Courier New"/>
          <w:color w:val="9876aa"/>
          <w:shd w:fill="2b2b2b" w:val="clear"/>
          <w:rtl w:val="0"/>
        </w:rPr>
        <w:t xml:space="preserve">VAKANTIE_ID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VAN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MAX_AANTAL_INSCHRIJVINGEN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COUNT</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KIND_VOORNAAM</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SUM</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PRIJS</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"totale prijs"</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VAKANTIES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INSCHRIJVINGEN I2 </w:t>
      </w:r>
      <w:r w:rsidDel="00000000" w:rsidR="00000000" w:rsidRPr="00000000">
        <w:rPr>
          <w:rFonts w:ascii="Courier New" w:cs="Courier New" w:eastAsia="Courier New" w:hAnsi="Courier New"/>
          <w:b w:val="1"/>
          <w:color w:val="cc7832"/>
          <w:shd w:fill="2b2b2b" w:val="clear"/>
          <w:rtl w:val="0"/>
        </w:rPr>
        <w:t xml:space="preserve">ON </w:t>
      </w:r>
      <w:r w:rsidDel="00000000" w:rsidR="00000000" w:rsidRPr="00000000">
        <w:rPr>
          <w:rFonts w:ascii="Courier New" w:cs="Courier New" w:eastAsia="Courier New" w:hAnsi="Courier New"/>
          <w:color w:val="a9b7c6"/>
          <w:shd w:fill="2b2b2b" w:val="clear"/>
          <w:rtl w:val="0"/>
        </w:rPr>
        <w:t xml:space="preserve">VAKANTIES.</w:t>
      </w:r>
      <w:r w:rsidDel="00000000" w:rsidR="00000000" w:rsidRPr="00000000">
        <w:rPr>
          <w:rFonts w:ascii="Courier New" w:cs="Courier New" w:eastAsia="Courier New" w:hAnsi="Courier New"/>
          <w:color w:val="9876aa"/>
          <w:shd w:fill="2b2b2b" w:val="clear"/>
          <w:rtl w:val="0"/>
        </w:rPr>
        <w:t xml:space="preserve">VAKANTIE_ID </w:t>
      </w:r>
      <w:r w:rsidDel="00000000" w:rsidR="00000000" w:rsidRPr="00000000">
        <w:rPr>
          <w:rFonts w:ascii="Courier New" w:cs="Courier New" w:eastAsia="Courier New" w:hAnsi="Courier New"/>
          <w:color w:val="a9b7c6"/>
          <w:shd w:fill="2b2b2b" w:val="clear"/>
          <w:rtl w:val="0"/>
        </w:rPr>
        <w:t xml:space="preserve">= I2.</w:t>
      </w:r>
      <w:r w:rsidDel="00000000" w:rsidR="00000000" w:rsidRPr="00000000">
        <w:rPr>
          <w:rFonts w:ascii="Courier New" w:cs="Courier New" w:eastAsia="Courier New" w:hAnsi="Courier New"/>
          <w:color w:val="9876aa"/>
          <w:shd w:fill="2b2b2b" w:val="clear"/>
          <w:rtl w:val="0"/>
        </w:rPr>
        <w:t xml:space="preserve">VAK_ID</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INSCHRIJVINGEN_KINDGEGEVENS K </w:t>
      </w:r>
      <w:r w:rsidDel="00000000" w:rsidR="00000000" w:rsidRPr="00000000">
        <w:rPr>
          <w:rFonts w:ascii="Courier New" w:cs="Courier New" w:eastAsia="Courier New" w:hAnsi="Courier New"/>
          <w:b w:val="1"/>
          <w:color w:val="cc7832"/>
          <w:shd w:fill="2b2b2b" w:val="clear"/>
          <w:rtl w:val="0"/>
        </w:rPr>
        <w:t xml:space="preserve">ON </w:t>
      </w:r>
      <w:r w:rsidDel="00000000" w:rsidR="00000000" w:rsidRPr="00000000">
        <w:rPr>
          <w:rFonts w:ascii="Courier New" w:cs="Courier New" w:eastAsia="Courier New" w:hAnsi="Courier New"/>
          <w:color w:val="a9b7c6"/>
          <w:shd w:fill="2b2b2b" w:val="clear"/>
          <w:rtl w:val="0"/>
        </w:rPr>
        <w:t xml:space="preserve">I2.</w:t>
      </w:r>
      <w:r w:rsidDel="00000000" w:rsidR="00000000" w:rsidRPr="00000000">
        <w:rPr>
          <w:rFonts w:ascii="Courier New" w:cs="Courier New" w:eastAsia="Courier New" w:hAnsi="Courier New"/>
          <w:color w:val="9876aa"/>
          <w:shd w:fill="2b2b2b" w:val="clear"/>
          <w:rtl w:val="0"/>
        </w:rPr>
        <w:t xml:space="preserve">INSCHRIJVING_ID </w:t>
      </w:r>
      <w:r w:rsidDel="00000000" w:rsidR="00000000" w:rsidRPr="00000000">
        <w:rPr>
          <w:rFonts w:ascii="Courier New" w:cs="Courier New" w:eastAsia="Courier New" w:hAnsi="Courier New"/>
          <w:color w:val="a9b7c6"/>
          <w:shd w:fill="2b2b2b" w:val="clear"/>
          <w:rtl w:val="0"/>
        </w:rPr>
        <w:t xml:space="preserve">= K.</w:t>
      </w:r>
      <w:r w:rsidDel="00000000" w:rsidR="00000000" w:rsidRPr="00000000">
        <w:rPr>
          <w:rFonts w:ascii="Courier New" w:cs="Courier New" w:eastAsia="Courier New" w:hAnsi="Courier New"/>
          <w:color w:val="9876aa"/>
          <w:shd w:fill="2b2b2b" w:val="clear"/>
          <w:rtl w:val="0"/>
        </w:rPr>
        <w:t xml:space="preserve">INSCHR_ID</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HAVING </w:t>
      </w:r>
      <w:r w:rsidDel="00000000" w:rsidR="00000000" w:rsidRPr="00000000">
        <w:rPr>
          <w:rFonts w:ascii="Courier New" w:cs="Courier New" w:eastAsia="Courier New" w:hAnsi="Courier New"/>
          <w:color w:val="9876aa"/>
          <w:shd w:fill="2b2b2b" w:val="clear"/>
          <w:rtl w:val="0"/>
        </w:rPr>
        <w:t xml:space="preserve">MAX_AANTAL_INSCHRIJVINGEN </w:t>
      </w:r>
      <w:r w:rsidDel="00000000" w:rsidR="00000000" w:rsidRPr="00000000">
        <w:rPr>
          <w:rFonts w:ascii="Courier New" w:cs="Courier New" w:eastAsia="Courier New" w:hAnsi="Courier New"/>
          <w:color w:val="a9b7c6"/>
          <w:shd w:fill="2b2b2b" w:val="clear"/>
          <w:rtl w:val="0"/>
        </w:rPr>
        <w:t xml:space="preserve">&gt; </w:t>
      </w:r>
      <w:r w:rsidDel="00000000" w:rsidR="00000000" w:rsidRPr="00000000">
        <w:rPr>
          <w:rFonts w:ascii="Courier New" w:cs="Courier New" w:eastAsia="Courier New" w:hAnsi="Courier New"/>
          <w:i w:val="1"/>
          <w:color w:val="ffc66d"/>
          <w:shd w:fill="2b2b2b" w:val="clear"/>
          <w:rtl w:val="0"/>
        </w:rPr>
        <w:t xml:space="preserve">COUNT</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KIND_VOORNAAM</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color w:val="cc7832"/>
          <w:shd w:fill="2b2b2b" w:val="clear"/>
        </w:rPr>
      </w:pPr>
      <w:r w:rsidDel="00000000" w:rsidR="00000000" w:rsidRPr="00000000">
        <w:rPr>
          <w:rFonts w:ascii="Courier New" w:cs="Courier New" w:eastAsia="Courier New" w:hAnsi="Courier New"/>
          <w:b w:val="1"/>
          <w:color w:val="cc7832"/>
          <w:shd w:fill="2b2b2b" w:val="clear"/>
          <w:rtl w:val="0"/>
        </w:rPr>
        <w:t xml:space="preserve">GROUP BY </w:t>
      </w:r>
      <w:r w:rsidDel="00000000" w:rsidR="00000000" w:rsidRPr="00000000">
        <w:rPr>
          <w:rFonts w:ascii="Courier New" w:cs="Courier New" w:eastAsia="Courier New" w:hAnsi="Courier New"/>
          <w:color w:val="9876aa"/>
          <w:shd w:fill="2b2b2b" w:val="clear"/>
          <w:rtl w:val="0"/>
        </w:rPr>
        <w:t xml:space="preserve">VAKANTIE_ID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VAN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MAX_AANTAL_INSCHRIJVINGEN</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876aa"/>
          <w:shd w:fill="2b2b2b" w:val="clear"/>
          <w:rtl w:val="0"/>
        </w:rPr>
        <w:t xml:space="preserve">PRIJS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Vraag 6 ( 3 )</w:t>
      </w:r>
    </w:p>
    <w:p w:rsidR="00000000" w:rsidDel="00000000" w:rsidP="00000000" w:rsidRDefault="00000000" w:rsidRPr="0000000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Maak een view kla_reizen die een overzicht geeft van </w:t>
      </w:r>
      <w:r w:rsidDel="00000000" w:rsidR="00000000" w:rsidRPr="00000000">
        <w:rPr>
          <w:rFonts w:ascii="Calibri" w:cs="Calibri" w:eastAsia="Calibri" w:hAnsi="Calibri"/>
          <w:b w:val="1"/>
          <w:u w:val="single"/>
          <w:rtl w:val="0"/>
        </w:rPr>
        <w:t xml:space="preserve">alle</w:t>
      </w:r>
      <w:r w:rsidDel="00000000" w:rsidR="00000000" w:rsidRPr="00000000">
        <w:rPr>
          <w:rFonts w:ascii="Calibri" w:cs="Calibri" w:eastAsia="Calibri" w:hAnsi="Calibri"/>
          <w:rtl w:val="0"/>
        </w:rPr>
        <w:t xml:space="preserve"> klanten (het maakt niets uit of ze ooit een reis geboekt hebben of niet) met een overzicht van door hen geboekte vakanties.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Let op de kolom emailservice.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let op: de landnaam is het land van de klant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Als je later intikt ‘select * from kla_reizen’ moet het overzicht er als volgt uitzien: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KLANT_ID      KLANT_NAAM         LANDNAAM     EMAILSERVICE    VAKANTIE_ID</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 --------------- -----------</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100           Witte              Belgie       telenet.be           2000</w:t>
      </w:r>
    </w:p>
    <w:p w:rsidR="00000000" w:rsidDel="00000000" w:rsidP="00000000" w:rsidRDefault="00000000" w:rsidRPr="00000000">
      <w:pPr>
        <w:spacing w:line="24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101           Klawitter          Belgie       telenet.be           2000</w:t>
      </w:r>
    </w:p>
    <w:p w:rsidR="00000000" w:rsidDel="00000000" w:rsidP="00000000" w:rsidRDefault="00000000" w:rsidRPr="0000000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b w:val="1"/>
          <w:color w:val="cc7832"/>
          <w:shd w:fill="2b2b2b" w:val="clear"/>
          <w:rtl w:val="0"/>
        </w:rPr>
        <w:t xml:space="preserve">CREATE VIEW </w:t>
      </w:r>
      <w:r w:rsidDel="00000000" w:rsidR="00000000" w:rsidRPr="00000000">
        <w:rPr>
          <w:rFonts w:ascii="Courier New" w:cs="Courier New" w:eastAsia="Courier New" w:hAnsi="Courier New"/>
          <w:color w:val="a9b7c6"/>
          <w:shd w:fill="2b2b2b" w:val="clear"/>
          <w:rtl w:val="0"/>
        </w:rPr>
        <w:t xml:space="preserve">kla_reizen</w:t>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commentRangeStart w:id="10"/>
      <w:commentRangeStart w:id="11"/>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AS SELECT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l</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LANDNAAM</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substr</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KLANT_EMAIL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INSTR</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KLANT_EMAIL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emailservice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i w:val="1"/>
          <w:color w:val="ffc66d"/>
          <w:shd w:fill="2b2b2b" w:val="clear"/>
          <w:rtl w:val="0"/>
        </w:rPr>
        <w:t xml:space="preserve">NVL</w:t>
      </w:r>
      <w:r w:rsidDel="00000000" w:rsidR="00000000" w:rsidRPr="00000000">
        <w:rPr>
          <w:rFonts w:ascii="Courier New" w:cs="Courier New" w:eastAsia="Courier New" w:hAnsi="Courier New"/>
          <w:color w:val="a9b7c6"/>
          <w:shd w:fill="2b2b2b" w:val="clear"/>
          <w:rtl w:val="0"/>
        </w:rPr>
        <w:t xml:space="preserve">(I2.</w:t>
      </w:r>
      <w:r w:rsidDel="00000000" w:rsidR="00000000" w:rsidRPr="00000000">
        <w:rPr>
          <w:rFonts w:ascii="Courier New" w:cs="Courier New" w:eastAsia="Courier New" w:hAnsi="Courier New"/>
          <w:color w:val="9876aa"/>
          <w:shd w:fill="2b2b2b" w:val="clear"/>
          <w:rtl w:val="0"/>
        </w:rPr>
        <w:t xml:space="preserve">VAK_ID</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NULL</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AS </w:t>
      </w:r>
      <w:r w:rsidDel="00000000" w:rsidR="00000000" w:rsidRPr="00000000">
        <w:rPr>
          <w:rFonts w:ascii="Courier New" w:cs="Courier New" w:eastAsia="Courier New" w:hAnsi="Courier New"/>
          <w:color w:val="a9b7c6"/>
          <w:shd w:fill="2b2b2b" w:val="clear"/>
          <w:rtl w:val="0"/>
        </w:rPr>
        <w:t xml:space="preserve">vakantie_id</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FROM </w:t>
      </w:r>
      <w:r w:rsidDel="00000000" w:rsidR="00000000" w:rsidRPr="00000000">
        <w:rPr>
          <w:rFonts w:ascii="Courier New" w:cs="Courier New" w:eastAsia="Courier New" w:hAnsi="Courier New"/>
          <w:color w:val="a9b7c6"/>
          <w:shd w:fill="2b2b2b" w:val="clear"/>
          <w:rtl w:val="0"/>
        </w:rPr>
        <w:t xml:space="preserve">KLANTEN k</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GEMEENTEN g </w:t>
      </w:r>
      <w:r w:rsidDel="00000000" w:rsidR="00000000" w:rsidRPr="00000000">
        <w:rPr>
          <w:rFonts w:ascii="Courier New" w:cs="Courier New" w:eastAsia="Courier New" w:hAnsi="Courier New"/>
          <w:b w:val="1"/>
          <w:color w:val="cc7832"/>
          <w:shd w:fill="2b2b2b" w:val="clear"/>
          <w:rtl w:val="0"/>
        </w:rPr>
        <w:t xml:space="preserve">ON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KLANT_GEMEENTE_ID </w:t>
      </w:r>
      <w:r w:rsidDel="00000000" w:rsidR="00000000" w:rsidRPr="00000000">
        <w:rPr>
          <w:rFonts w:ascii="Courier New" w:cs="Courier New" w:eastAsia="Courier New" w:hAnsi="Courier New"/>
          <w:color w:val="a9b7c6"/>
          <w:shd w:fill="2b2b2b" w:val="clear"/>
          <w:rtl w:val="0"/>
        </w:rPr>
        <w:t xml:space="preserve">= g.</w:t>
      </w:r>
      <w:r w:rsidDel="00000000" w:rsidR="00000000" w:rsidRPr="00000000">
        <w:rPr>
          <w:rFonts w:ascii="Courier New" w:cs="Courier New" w:eastAsia="Courier New" w:hAnsi="Courier New"/>
          <w:color w:val="9876aa"/>
          <w:shd w:fill="2b2b2b" w:val="clear"/>
          <w:rtl w:val="0"/>
        </w:rPr>
        <w:t xml:space="preserve">GEMEENTE_ID</w:t>
      </w:r>
    </w:p>
    <w:p w:rsidR="00000000" w:rsidDel="00000000" w:rsidP="00000000" w:rsidRDefault="00000000" w:rsidRPr="00000000">
      <w:pPr>
        <w:spacing w:line="240" w:lineRule="auto"/>
        <w:contextualSpacing w:val="0"/>
        <w:rPr>
          <w:rFonts w:ascii="Courier New" w:cs="Courier New" w:eastAsia="Courier New" w:hAnsi="Courier New"/>
          <w:color w:val="9876aa"/>
          <w:shd w:fill="2b2b2b" w:val="clear"/>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LANDEN </w:t>
      </w:r>
      <w:r w:rsidDel="00000000" w:rsidR="00000000" w:rsidRPr="00000000">
        <w:rPr>
          <w:rFonts w:ascii="Courier New" w:cs="Courier New" w:eastAsia="Courier New" w:hAnsi="Courier New"/>
          <w:b w:val="1"/>
          <w:color w:val="cc7832"/>
          <w:shd w:fill="2b2b2b" w:val="clear"/>
          <w:rtl w:val="0"/>
        </w:rPr>
        <w:t xml:space="preserve">l ON </w:t>
      </w:r>
      <w:r w:rsidDel="00000000" w:rsidR="00000000" w:rsidRPr="00000000">
        <w:rPr>
          <w:rFonts w:ascii="Courier New" w:cs="Courier New" w:eastAsia="Courier New" w:hAnsi="Courier New"/>
          <w:color w:val="a9b7c6"/>
          <w:shd w:fill="2b2b2b" w:val="clear"/>
          <w:rtl w:val="0"/>
        </w:rPr>
        <w:t xml:space="preserve">g.</w:t>
      </w:r>
      <w:r w:rsidDel="00000000" w:rsidR="00000000" w:rsidRPr="00000000">
        <w:rPr>
          <w:rFonts w:ascii="Courier New" w:cs="Courier New" w:eastAsia="Courier New" w:hAnsi="Courier New"/>
          <w:color w:val="9876aa"/>
          <w:shd w:fill="2b2b2b" w:val="clear"/>
          <w:rtl w:val="0"/>
        </w:rPr>
        <w:t xml:space="preserve">LAND_ID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l</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876aa"/>
          <w:shd w:fill="2b2b2b" w:val="clear"/>
          <w:rtl w:val="0"/>
        </w:rPr>
        <w:t xml:space="preserve">LAND_ID</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ourier New" w:cs="Courier New" w:eastAsia="Courier New" w:hAnsi="Courier New"/>
          <w:color w:val="9876aa"/>
          <w:shd w:fill="2b2b2b" w:val="clear"/>
          <w:rtl w:val="0"/>
        </w:rPr>
        <w:t xml:space="preserve">    </w:t>
      </w:r>
      <w:r w:rsidDel="00000000" w:rsidR="00000000" w:rsidRPr="00000000">
        <w:rPr>
          <w:rFonts w:ascii="Courier New" w:cs="Courier New" w:eastAsia="Courier New" w:hAnsi="Courier New"/>
          <w:b w:val="1"/>
          <w:color w:val="cc7832"/>
          <w:shd w:fill="2b2b2b" w:val="clear"/>
          <w:rtl w:val="0"/>
        </w:rPr>
        <w:t xml:space="preserve">JOIN </w:t>
      </w:r>
      <w:r w:rsidDel="00000000" w:rsidR="00000000" w:rsidRPr="00000000">
        <w:rPr>
          <w:rFonts w:ascii="Courier New" w:cs="Courier New" w:eastAsia="Courier New" w:hAnsi="Courier New"/>
          <w:color w:val="a9b7c6"/>
          <w:shd w:fill="2b2b2b" w:val="clear"/>
          <w:rtl w:val="0"/>
        </w:rPr>
        <w:t xml:space="preserve">INSCHRIJVINGEN I2 </w:t>
      </w:r>
      <w:r w:rsidDel="00000000" w:rsidR="00000000" w:rsidRPr="00000000">
        <w:rPr>
          <w:rFonts w:ascii="Courier New" w:cs="Courier New" w:eastAsia="Courier New" w:hAnsi="Courier New"/>
          <w:b w:val="1"/>
          <w:color w:val="cc7832"/>
          <w:shd w:fill="2b2b2b" w:val="clear"/>
          <w:rtl w:val="0"/>
        </w:rPr>
        <w:t xml:space="preserve">ON </w:t>
      </w:r>
      <w:r w:rsidDel="00000000" w:rsidR="00000000" w:rsidRPr="00000000">
        <w:rPr>
          <w:rFonts w:ascii="Courier New" w:cs="Courier New" w:eastAsia="Courier New" w:hAnsi="Courier New"/>
          <w:color w:val="a9b7c6"/>
          <w:shd w:fill="2b2b2b" w:val="clear"/>
          <w:rtl w:val="0"/>
        </w:rPr>
        <w:t xml:space="preserve">k.</w:t>
      </w:r>
      <w:r w:rsidDel="00000000" w:rsidR="00000000" w:rsidRPr="00000000">
        <w:rPr>
          <w:rFonts w:ascii="Courier New" w:cs="Courier New" w:eastAsia="Courier New" w:hAnsi="Courier New"/>
          <w:color w:val="9876aa"/>
          <w:shd w:fill="2b2b2b" w:val="clear"/>
          <w:rtl w:val="0"/>
        </w:rPr>
        <w:t xml:space="preserve">KLANT_ID </w:t>
      </w:r>
      <w:r w:rsidDel="00000000" w:rsidR="00000000" w:rsidRPr="00000000">
        <w:rPr>
          <w:rFonts w:ascii="Courier New" w:cs="Courier New" w:eastAsia="Courier New" w:hAnsi="Courier New"/>
          <w:color w:val="a9b7c6"/>
          <w:shd w:fill="2b2b2b" w:val="clear"/>
          <w:rtl w:val="0"/>
        </w:rPr>
        <w:t xml:space="preserve">= I2.</w:t>
      </w:r>
      <w:r w:rsidDel="00000000" w:rsidR="00000000" w:rsidRPr="00000000">
        <w:rPr>
          <w:rFonts w:ascii="Courier New" w:cs="Courier New" w:eastAsia="Courier New" w:hAnsi="Courier New"/>
          <w:color w:val="9876aa"/>
          <w:shd w:fill="2b2b2b" w:val="clear"/>
          <w:rtl w:val="0"/>
        </w:rPr>
        <w:t xml:space="preserve">KLANT_ID</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Overzicht van de database tabellen:</w:t>
      </w:r>
    </w:p>
    <w:p w:rsidR="00000000" w:rsidDel="00000000" w:rsidP="00000000" w:rsidRDefault="00000000" w:rsidRPr="00000000">
      <w:pPr>
        <w:spacing w:line="240" w:lineRule="auto"/>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De mutualiteit (CM) richt jeugdvakanties in voor haar klanten.</w:t>
      </w:r>
    </w:p>
    <w:p w:rsidR="00000000" w:rsidDel="00000000" w:rsidP="00000000" w:rsidRDefault="00000000" w:rsidRPr="00000000">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Enkel personen lid van de CM kunnen een jeugdvakantie boeken.</w:t>
      </w:r>
    </w:p>
    <w:p w:rsidR="00000000" w:rsidDel="00000000" w:rsidP="00000000" w:rsidRDefault="00000000" w:rsidRPr="00000000">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1 klant kan per vakantie slechts 1 inschrijving doen (inschrijvingen).  Er kunnen wel per inschrijving meerdere kinderen worden ingeschreven (inschrijvingen_kindgegevens).</w:t>
      </w:r>
    </w:p>
    <w:p w:rsidR="00000000" w:rsidDel="00000000" w:rsidP="00000000" w:rsidRDefault="00000000" w:rsidRPr="00000000">
      <w:pPr>
        <w:spacing w:line="240"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Er kunnen andere kinderen ingeschreven worden dan de kinderen van de klant (zoals neefjes, nichtjes, vriendjes,…) (inschrijvingen_kindgegevens).  </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bl>
      <w:tblPr>
        <w:tblStyle w:val="Table1"/>
        <w:tblW w:w="7040.0" w:type="dxa"/>
        <w:jc w:val="left"/>
        <w:tblInd w:w="0.0" w:type="dxa"/>
        <w:tblLayout w:type="fixed"/>
        <w:tblLook w:val="0400"/>
      </w:tblPr>
      <w:tblGrid>
        <w:gridCol w:w="4060"/>
        <w:gridCol w:w="2980"/>
        <w:tblGridChange w:id="0">
          <w:tblGrid>
            <w:gridCol w:w="4060"/>
            <w:gridCol w:w="2980"/>
          </w:tblGrid>
        </w:tblGridChange>
      </w:tblGrid>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Verblijfplaatsen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Vakanties</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verbl_id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vakantie_id</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verbl_naam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vakantie_type</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verbl_adres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verbl_id --&gt; Verblijfplaatsen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verbl_gem_id --&gt; Gemeenten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vervoer</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Gemeenten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opstapplaats</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gemeente_id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mingeboortejaar</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postcode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maxgeboortejaar</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gemeente_naam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prijs</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land_id   --&gt; landen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max_aantal_inschrijvingen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landen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inschrijvingen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land_id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inschrijving_id</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landnaam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klant_id  --&gt; Klanten</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vak_id   --&gt; Vakanties</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boekingsdatum</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Klanten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betaald_bedrag</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klant_id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klant_naam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klant_voornaam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inschrijvingen_kindgegevens</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klant_adres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20"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inschr_id</w:t>
            </w:r>
            <w:r w:rsidDel="00000000" w:rsidR="00000000" w:rsidRPr="00000000">
              <w:rPr>
                <w:rFonts w:ascii="Arial" w:cs="Arial" w:eastAsia="Arial" w:hAnsi="Arial"/>
                <w:sz w:val="20"/>
                <w:szCs w:val="20"/>
                <w:rtl w:val="0"/>
              </w:rPr>
              <w:t xml:space="preserve">   --&gt; inschrijvingen</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klant_gemeente_id --&gt; Gemeenten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kind_voornaam</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klant_telefoonnummer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kind_naam</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klant_email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geboortedatum</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klant_werkloos   (J/N)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lengte</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schoenmaat</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cm_lid    (J/N)</w:t>
            </w:r>
          </w:p>
        </w:tc>
      </w:tr>
    </w:tbl>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Overzicht van de sequenties: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gemeente_id_seq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klant_id_seq</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vakantie_id_seq</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inschrijving_id_seq</w:t>
      </w: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rdy Vandormael" w:id="0" w:date="2018-01-30T14:59: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 vertrekdatum?</w:t>
      </w:r>
    </w:p>
  </w:comment>
  <w:comment w:author="Jojo Vdz" w:id="1" w:date="2018-01-30T18:00: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zitten een aantal dingen niet in, ik weet ook niet waarom :p</w:t>
      </w:r>
    </w:p>
  </w:comment>
  <w:comment w:author="Jurdy Vandormael" w:id="2" w:date="2018-01-30T18:18: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 die de oplossingen heeft geschreven gaat buizen ;)</w:t>
      </w:r>
    </w:p>
  </w:comment>
  <w:comment w:author="Jojo Vdz" w:id="3" w:date="2018-01-30T18:19: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kzou zeggen beter opgave lezen :p</w:t>
      </w:r>
    </w:p>
  </w:comment>
  <w:comment w:author="Jurdy Vandormael" w:id="10" w:date="2018-01-30T15:47: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moet hier geen length meer bij?</w:t>
      </w:r>
    </w:p>
  </w:comment>
  <w:comment w:author="Ward Poel" w:id="11" w:date="2018-01-30T19:29: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pakt standaard tot het einde als ge niks meegeeft</w:t>
      </w:r>
    </w:p>
  </w:comment>
  <w:comment w:author="Jojo Vdz" w:id="4" w:date="2018-01-30T18:3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weet niet of het nog veel nut heef maar dit is mijn oplossing</w:t>
      </w:r>
    </w:p>
  </w:comment>
  <w:comment w:author="Jojo Vdz" w:id="6" w:date="2018-01-30T18:3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weet niet of het nog veel nut heef maar dit is mijn oplossing</w:t>
      </w:r>
    </w:p>
  </w:comment>
  <w:comment w:author="Jojo Vdz" w:id="8" w:date="2018-01-30T18:33: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weet niet of het nog veel nut heef maar dit is mijn oplossing</w:t>
      </w:r>
    </w:p>
  </w:comment>
  <w:comment w:author="Jojo Vdz" w:id="5" w:date="2018-01-30T18:3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upper is nie nodig zie ik net</w:t>
      </w:r>
    </w:p>
  </w:comment>
  <w:comment w:author="Jojo Vdz" w:id="7" w:date="2018-01-30T18:3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upper is nie nodig zie ik net</w:t>
      </w:r>
    </w:p>
  </w:comment>
  <w:comment w:author="Jojo Vdz" w:id="9" w:date="2018-01-30T18:3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upper is nie nodig zie ik 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Consolas"/>
  <w:font w:name="Courier New"/>
  <w:font w:name="Trebuchet MS"/>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