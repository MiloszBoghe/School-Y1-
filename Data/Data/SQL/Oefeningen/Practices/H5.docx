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4972050" cy="5429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62325" cy="47625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24425" cy="51435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2827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"Maximum"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"Minimum"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"Sum"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"Average"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364135" w:val="clear"/>
          <w:rtl w:val="0"/>
        </w:rPr>
        <w:t xml:space="preserve">SAVE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364135" w:val="clear"/>
          <w:rtl w:val="0"/>
        </w:rPr>
        <w:t xml:space="preserve">lab_05_04.sql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36413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8227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3641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364135" w:val="clear"/>
          <w:rtl w:val="0"/>
        </w:rPr>
        <w:t xml:space="preserve">EDIT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364135" w:val="clear"/>
          <w:rtl w:val="0"/>
        </w:rPr>
        <w:t xml:space="preserve">lab_05_04.sql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364135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36413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JOB_ID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"Maximum"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"Minimum"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"Sum"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"Average"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JOB_ID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364135" w:val="clear"/>
          <w:rtl w:val="0"/>
        </w:rPr>
        <w:t xml:space="preserve">SAVE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364135" w:val="clear"/>
          <w:rtl w:val="0"/>
        </w:rPr>
        <w:t xml:space="preserve">lab_05_05.sql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36413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5339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JOB_ID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  <w:ins w:author="Ruben Gutierrez Carrasco" w:id="0" w:date="2018-01-30T14:18:02Z">
        <w:r w:rsidDel="00000000" w:rsidR="00000000" w:rsidRPr="00000000">
          <w:rPr>
            <w:rFonts w:ascii="Courier New" w:cs="Courier New" w:eastAsia="Courier New" w:hAnsi="Courier New"/>
            <w:color w:val="a9b7c6"/>
            <w:shd w:fill="2b2b2b" w:val="clear"/>
            <w:rtl w:val="0"/>
          </w:rPr>
          <w:t xml:space="preserve">r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JOB_ID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&amp;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job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JOB_ID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0541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UNIQUE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MANAGER_ID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"Number of Managers"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9906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difference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71450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MANAGER_ID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MANAGER_ID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IS NOT NULL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MANAGER_ID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1303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totaal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DECODE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hire_date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'YYYY'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1995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"1995"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DECODE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hire_date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'YYYY'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1996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"1996"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DECODE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hire_date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'YYYY'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1997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"1997"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DECODE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hire_date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'YYYY'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1998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"1998"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7592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JOB_ID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"Job"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"Dept 20"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DECODE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"Dept 50"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DECODE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"Dept 80"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DECODE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"Dept 90"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"Total"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JOB_ID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headerReference r:id="rId1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0.png"/><Relationship Id="rId10" Type="http://schemas.openxmlformats.org/officeDocument/2006/relationships/image" Target="media/image13.png"/><Relationship Id="rId13" Type="http://schemas.openxmlformats.org/officeDocument/2006/relationships/image" Target="media/image17.png"/><Relationship Id="rId12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4.png"/><Relationship Id="rId14" Type="http://schemas.openxmlformats.org/officeDocument/2006/relationships/image" Target="media/image21.png"/><Relationship Id="rId17" Type="http://schemas.openxmlformats.org/officeDocument/2006/relationships/header" Target="header1.xml"/><Relationship Id="rId16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8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