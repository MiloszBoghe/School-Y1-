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ins w:author="Emre Yilmaz" w:id="0" w:date="2018-01-30T17:11:45Z">
        <w:r w:rsidDel="00000000" w:rsidR="00000000" w:rsidRPr="00000000">
          <w:rPr>
            <w:rtl w:val="0"/>
          </w:rPr>
          <w:t xml:space="preserve">editr</w:t>
        </w:r>
      </w:ins>
      <w:r w:rsidDel="00000000" w:rsidR="00000000" w:rsidRPr="00000000">
        <w:rPr/>
        <w:drawing>
          <wp:inline distB="114300" distT="114300" distL="114300" distR="114300">
            <wp:extent cx="5734050" cy="1752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LOCATION_ID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STREET_ADDRESS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STATE_PROVINCE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COUNTRY_NAME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LOCATIONS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NATURAL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102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DEPARTMENT_NAME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 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DEPARTMENTS 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3716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JOB_ID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DEPARTMENT_NAME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 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DEPARTMENTS 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LOCATIONS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l ON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LOCATION_ID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LOCATION_ID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'Toronto'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610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emp#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"Manager"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"Mgr#"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 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 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MANAGER_ID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000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emp#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"Manager"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"Mgr#"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 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LEFT OUTER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 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MANAGER_ID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81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colleague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 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CROSS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 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!= 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5753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JOB_ID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GRADE_LEVEL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 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DEPARTMENTS 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JOB_GRADES 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BETWEEN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LOWEST_SAL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HIGHEST_SAL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2" Type="http://schemas.openxmlformats.org/officeDocument/2006/relationships/image" Target="media/image14.png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